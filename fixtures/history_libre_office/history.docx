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ins w:id="0" w:author="不明な作成者" w:date="2019-11-15T14:19:04Z">
        <w:r>
          <w:rPr/>
          <w:t>W</w:t>
        </w:r>
      </w:ins>
      <w:ins w:id="1" w:author="不明な作成者" w:date="2019-11-15T14:19:04Z">
        <w:r>
          <w:rPr/>
          <w:t>a</w:t>
        </w:r>
      </w:ins>
      <w:ins w:id="2" w:author="不明な作成者" w:date="2019-11-15T14:19:04Z">
        <w:r>
          <w:rPr/>
          <w:t>rld</w:t>
        </w:r>
      </w:ins>
      <w:del w:id="3" w:author="不明な作成者" w:date="2019-11-15T14:19:04Z">
        <w:r>
          <w:rPr/>
          <w:delText xml:space="preserve">Hello </w:delText>
        </w:r>
      </w:del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2019-11-15T14:17:59Z</dcterms:created>
  <dc:creator/>
  <dc:description/>
  <dc:language>ja-JP</dc:language>
  <cp:lastModifiedBy/>
  <dcterms:modified xsi:type="dcterms:W3CDTF">2019-11-15T14:46:47Z</dcterms:modified>
  <cp:revision>6</cp:revision>
  <dc:subject/>
  <dc:title/>
</cp:coreProperties>
</file>